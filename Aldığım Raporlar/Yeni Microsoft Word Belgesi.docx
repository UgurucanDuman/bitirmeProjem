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8A6E3" w14:textId="0AF51ABE" w:rsidR="00AF5E3A" w:rsidRDefault="009E2907" w:rsidP="00224862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AU</w:t>
      </w:r>
      <w:r w:rsidR="00AF06C1">
        <w:rPr>
          <w:rFonts w:ascii="Times New Roman" w:hAnsi="Times New Roman" w:cs="Times New Roman"/>
          <w:b/>
          <w:bCs/>
        </w:rPr>
        <w:t>İTNOA PROJE ANALİZİ</w:t>
      </w:r>
      <w:r w:rsidR="00AF06C1">
        <w:rPr>
          <w:rFonts w:ascii="Times New Roman" w:hAnsi="Times New Roman" w:cs="Times New Roman"/>
          <w:b/>
          <w:bCs/>
        </w:rPr>
        <w:br/>
      </w:r>
    </w:p>
    <w:p w14:paraId="7273861D" w14:textId="379FB918" w:rsidR="00224862" w:rsidRDefault="007B6DDD" w:rsidP="00C71E19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SWOT ANALİZİ</w:t>
      </w:r>
      <w:r>
        <w:rPr>
          <w:rFonts w:ascii="Times New Roman" w:hAnsi="Times New Roman" w:cs="Times New Roman"/>
          <w:b/>
          <w:bCs/>
        </w:rPr>
        <w:br/>
      </w:r>
      <w:r w:rsidR="00E9761E" w:rsidRPr="00795DB7">
        <w:rPr>
          <w:rFonts w:ascii="Times New Roman" w:hAnsi="Times New Roman" w:cs="Times New Roman"/>
        </w:rPr>
        <w:t>Kullanıcı Doğrulama (2F)</w:t>
      </w:r>
      <w:r w:rsidR="00544113">
        <w:rPr>
          <w:rFonts w:ascii="Times New Roman" w:hAnsi="Times New Roman" w:cs="Times New Roman"/>
        </w:rPr>
        <w:t xml:space="preserve"> Güvenli Şekilde Kayıt Olma</w:t>
      </w:r>
    </w:p>
    <w:p w14:paraId="55B9E6BA" w14:textId="29BFFCE9" w:rsidR="006C7FA0" w:rsidRDefault="006C7FA0" w:rsidP="00C71E1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 Adet Resim Yükleme (</w:t>
      </w:r>
      <w:r w:rsidR="006E34DC">
        <w:rPr>
          <w:rFonts w:ascii="Times New Roman" w:hAnsi="Times New Roman" w:cs="Times New Roman"/>
        </w:rPr>
        <w:t xml:space="preserve">Araç Bilgilerini Girme Hasar Kaydını Girme </w:t>
      </w:r>
      <w:r w:rsidR="007409C0">
        <w:rPr>
          <w:rFonts w:ascii="Times New Roman" w:hAnsi="Times New Roman" w:cs="Times New Roman"/>
        </w:rPr>
        <w:t>)</w:t>
      </w:r>
    </w:p>
    <w:p w14:paraId="19F04704" w14:textId="4344B540" w:rsidR="007409C0" w:rsidRDefault="007409C0" w:rsidP="00C71E1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Sahte İlan </w:t>
      </w:r>
      <w:r w:rsidR="005429F9">
        <w:rPr>
          <w:rFonts w:ascii="Times New Roman" w:hAnsi="Times New Roman" w:cs="Times New Roman"/>
        </w:rPr>
        <w:t>Kontrolü</w:t>
      </w:r>
      <w:r>
        <w:rPr>
          <w:rFonts w:ascii="Times New Roman" w:hAnsi="Times New Roman" w:cs="Times New Roman"/>
        </w:rPr>
        <w:t xml:space="preserve"> </w:t>
      </w:r>
      <w:r w:rsidR="005429F9">
        <w:rPr>
          <w:rFonts w:ascii="Times New Roman" w:hAnsi="Times New Roman" w:cs="Times New Roman"/>
        </w:rPr>
        <w:t xml:space="preserve"> İle Kullanıcı Deneyimini Artırma </w:t>
      </w:r>
    </w:p>
    <w:p w14:paraId="67B4EC0D" w14:textId="70682653" w:rsidR="005429F9" w:rsidRDefault="00901A55" w:rsidP="00C71E1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Gerçek Zamanlı Mesajlaşma Sistemi Bire Bir Kullanıcıyla</w:t>
      </w:r>
      <w:r w:rsidR="00C94AB4">
        <w:rPr>
          <w:rFonts w:ascii="Times New Roman" w:hAnsi="Times New Roman" w:cs="Times New Roman"/>
        </w:rPr>
        <w:t xml:space="preserve"> (WhatsApp )</w:t>
      </w:r>
    </w:p>
    <w:p w14:paraId="2AEEB7EB" w14:textId="77777777" w:rsidR="001D1D82" w:rsidRDefault="00422A4D" w:rsidP="001D1D8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 Kullanıcı İlan Değerlendireme Yorum Yazma Derecelendirme Özeliği</w:t>
      </w:r>
    </w:p>
    <w:p w14:paraId="72E1B932" w14:textId="77777777" w:rsidR="001D1D82" w:rsidRDefault="001D1D82" w:rsidP="001D1D8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Canlı Destek İle Yönetici İle İletişime Geçme</w:t>
      </w:r>
    </w:p>
    <w:p w14:paraId="2841587A" w14:textId="77777777" w:rsidR="00EE7D78" w:rsidRDefault="00F116D8" w:rsidP="001D1D8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Gelişmiş Arama Filtreleri </w:t>
      </w:r>
    </w:p>
    <w:p w14:paraId="6D371C3B" w14:textId="77777777" w:rsidR="00EE7D78" w:rsidRDefault="00EE7D78" w:rsidP="001D1D8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Gelişmiş Arama (Marka Model Yıl)</w:t>
      </w:r>
    </w:p>
    <w:p w14:paraId="0A5D617B" w14:textId="77777777" w:rsidR="00DD33FA" w:rsidRDefault="00DD33FA" w:rsidP="001D1D8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Kullanıcı Favorilerim Kısmını Beğendiği İlanları Görme </w:t>
      </w:r>
    </w:p>
    <w:p w14:paraId="5D6DCECD" w14:textId="77777777" w:rsidR="00DD33FA" w:rsidRDefault="00DD33FA" w:rsidP="001D1D8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Kullanıcı Favorilerim Deki Arabaları Karşılaştırma Seçeneği İle En Fazla 3 Adet Karşılaştırma</w:t>
      </w:r>
    </w:p>
    <w:p w14:paraId="027448AD" w14:textId="77777777" w:rsidR="007724AC" w:rsidRDefault="00086755" w:rsidP="001D1D8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Kullanıcı İlan Verdiği Andan İtibaren Kullanıcı</w:t>
      </w:r>
      <w:r w:rsidR="000042B2">
        <w:rPr>
          <w:rFonts w:ascii="Times New Roman" w:hAnsi="Times New Roman" w:cs="Times New Roman"/>
        </w:rPr>
        <w:t xml:space="preserve"> Güvenli Şekilde İlan Yönetici Tarafından Onaylanması İle Sitenin Güvenliği Artırmak</w:t>
      </w:r>
    </w:p>
    <w:p w14:paraId="63A57ABE" w14:textId="77777777" w:rsidR="00A7141B" w:rsidRDefault="007724AC" w:rsidP="001D1D8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Yardım Merkezi İle Destek Ekibi İle İletişime Geçme </w:t>
      </w:r>
    </w:p>
    <w:p w14:paraId="5371FB21" w14:textId="77777777" w:rsidR="00C070C6" w:rsidRDefault="00A7141B" w:rsidP="001D1D8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Kullanıcı </w:t>
      </w:r>
      <w:r w:rsidR="00941652">
        <w:rPr>
          <w:rFonts w:ascii="Times New Roman" w:hAnsi="Times New Roman" w:cs="Times New Roman"/>
        </w:rPr>
        <w:t xml:space="preserve">Mesajlaşırken Küfür Veya Farklı Bir Bicinde Konuştuğu Anda Engelleme 21 gün boyunca hesap Erişimi Olmaz </w:t>
      </w:r>
    </w:p>
    <w:p w14:paraId="4D0B82AD" w14:textId="1C264DC7" w:rsidR="00C070C6" w:rsidRDefault="00C070C6" w:rsidP="001D1D8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Döviz Hesaplama (TL, Euro, Dolar, Sitelin)</w:t>
      </w:r>
    </w:p>
    <w:p w14:paraId="58FDD5C3" w14:textId="77777777" w:rsidR="003832A8" w:rsidRDefault="009072A3" w:rsidP="009072A3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Zayıf </w:t>
      </w:r>
      <w:r w:rsidR="00F71C74">
        <w:rPr>
          <w:rFonts w:ascii="Times New Roman" w:hAnsi="Times New Roman" w:cs="Times New Roman"/>
          <w:b/>
          <w:bCs/>
        </w:rPr>
        <w:t xml:space="preserve"> Yön</w:t>
      </w:r>
      <w:r w:rsidR="003832A8">
        <w:rPr>
          <w:rFonts w:ascii="Times New Roman" w:hAnsi="Times New Roman" w:cs="Times New Roman"/>
          <w:b/>
          <w:bCs/>
        </w:rPr>
        <w:t xml:space="preserve">ler </w:t>
      </w:r>
    </w:p>
    <w:p w14:paraId="11DE3BCA" w14:textId="77777777" w:rsidR="004D4EE0" w:rsidRDefault="004D4EE0" w:rsidP="009072A3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Mobil Uygulaması Yok (Yapıla Bilir)</w:t>
      </w:r>
    </w:p>
    <w:p w14:paraId="0CE4FF16" w14:textId="4408028A" w:rsidR="00F40511" w:rsidRDefault="00F76434" w:rsidP="009072A3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İlk Aşamamamızda </w:t>
      </w:r>
      <w:r w:rsidR="00F40511">
        <w:rPr>
          <w:rFonts w:ascii="Times New Roman" w:hAnsi="Times New Roman" w:cs="Times New Roman"/>
          <w:b/>
          <w:bCs/>
        </w:rPr>
        <w:t>Tanınma olasılığı düşük Pazarlarda</w:t>
      </w:r>
    </w:p>
    <w:p w14:paraId="26EB1737" w14:textId="6EC834B4" w:rsidR="00640C7F" w:rsidRDefault="0056713D" w:rsidP="009072A3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Sınırlı </w:t>
      </w:r>
      <w:r w:rsidR="00640C7F">
        <w:rPr>
          <w:rFonts w:ascii="Times New Roman" w:hAnsi="Times New Roman" w:cs="Times New Roman"/>
          <w:b/>
          <w:bCs/>
        </w:rPr>
        <w:t xml:space="preserve">Özeliklerimiz </w:t>
      </w:r>
      <w:r w:rsidR="00AB4AE2">
        <w:rPr>
          <w:rFonts w:ascii="Times New Roman" w:hAnsi="Times New Roman" w:cs="Times New Roman"/>
          <w:b/>
          <w:bCs/>
        </w:rPr>
        <w:t>(Bunlar Zamanla Eklenebilir)</w:t>
      </w:r>
    </w:p>
    <w:p w14:paraId="68E8AAA0" w14:textId="1D60489B" w:rsidR="00AB4AE2" w:rsidRDefault="000B59FC" w:rsidP="009072A3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Yapay Zeka Desteği var ama </w:t>
      </w:r>
      <w:r w:rsidR="008A3896">
        <w:rPr>
          <w:rFonts w:ascii="Times New Roman" w:hAnsi="Times New Roman" w:cs="Times New Roman"/>
          <w:b/>
          <w:bCs/>
        </w:rPr>
        <w:t>düzgün çalışmıyor</w:t>
      </w:r>
    </w:p>
    <w:p w14:paraId="2B4BC480" w14:textId="77777777" w:rsidR="008A3896" w:rsidRDefault="008A3896" w:rsidP="009072A3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66FD93C9" w14:textId="77777777" w:rsidR="00816257" w:rsidRDefault="00816257" w:rsidP="009072A3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Fırsatlar </w:t>
      </w:r>
    </w:p>
    <w:p w14:paraId="6092A87F" w14:textId="77777777" w:rsidR="009804B2" w:rsidRDefault="0099000D" w:rsidP="009072A3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Dünya Genelinde Kapsamlı Olacak</w:t>
      </w:r>
      <w:r w:rsidR="009804B2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="009804B2">
        <w:rPr>
          <w:rFonts w:ascii="Times New Roman" w:hAnsi="Times New Roman" w:cs="Times New Roman"/>
          <w:b/>
          <w:bCs/>
        </w:rPr>
        <w:t>Avrupa,Türkiyede</w:t>
      </w:r>
      <w:proofErr w:type="spellEnd"/>
      <w:r w:rsidR="009804B2">
        <w:rPr>
          <w:rFonts w:ascii="Times New Roman" w:hAnsi="Times New Roman" w:cs="Times New Roman"/>
          <w:b/>
          <w:bCs/>
        </w:rPr>
        <w:t>)</w:t>
      </w:r>
    </w:p>
    <w:p w14:paraId="7B921D6E" w14:textId="77777777" w:rsidR="00B06002" w:rsidRDefault="00B06002" w:rsidP="009072A3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Mobil Uygulama  Oluşturulacak </w:t>
      </w:r>
    </w:p>
    <w:p w14:paraId="51DE97EB" w14:textId="77777777" w:rsidR="00E54940" w:rsidRDefault="00E54940" w:rsidP="009072A3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Yeni Özelikler (Yapay Zeka, Sahte İlanları Tanıma  )</w:t>
      </w:r>
    </w:p>
    <w:p w14:paraId="7E697D94" w14:textId="77777777" w:rsidR="00401D9F" w:rsidRDefault="00464DD2" w:rsidP="009072A3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Bölgesel Gelişme Potansiyeli</w:t>
      </w:r>
      <w:r>
        <w:rPr>
          <w:rFonts w:ascii="Times New Roman" w:hAnsi="Times New Roman" w:cs="Times New Roman"/>
          <w:b/>
          <w:bCs/>
        </w:rPr>
        <w:br/>
      </w:r>
    </w:p>
    <w:p w14:paraId="473CA058" w14:textId="77777777" w:rsidR="00401D9F" w:rsidRDefault="00401D9F" w:rsidP="009072A3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Tehditler </w:t>
      </w:r>
    </w:p>
    <w:p w14:paraId="4B32AE52" w14:textId="77777777" w:rsidR="000F4939" w:rsidRDefault="000F4939" w:rsidP="009072A3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İlk Etapta Tutmama olasılığı </w:t>
      </w:r>
    </w:p>
    <w:p w14:paraId="496150B9" w14:textId="28327C76" w:rsidR="000F4939" w:rsidRDefault="000F4939" w:rsidP="009072A3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Rakipleri </w:t>
      </w:r>
      <w:r w:rsidR="00A7188D">
        <w:rPr>
          <w:rFonts w:ascii="Times New Roman" w:hAnsi="Times New Roman" w:cs="Times New Roman"/>
          <w:b/>
          <w:bCs/>
        </w:rPr>
        <w:t xml:space="preserve">Çünkü Pazarda Çok </w:t>
      </w:r>
    </w:p>
    <w:p w14:paraId="5126D468" w14:textId="2E1E0ECF" w:rsidR="00A7188D" w:rsidRDefault="002F1ED8" w:rsidP="009072A3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Pek İlk Başlarda Kullanıcı </w:t>
      </w:r>
      <w:r w:rsidR="00DA0D45">
        <w:rPr>
          <w:rFonts w:ascii="Times New Roman" w:hAnsi="Times New Roman" w:cs="Times New Roman"/>
          <w:b/>
          <w:bCs/>
        </w:rPr>
        <w:t xml:space="preserve">Güvenme Veya Güvenmeme </w:t>
      </w:r>
    </w:p>
    <w:p w14:paraId="39DBFBB2" w14:textId="77777777" w:rsidR="00456239" w:rsidRDefault="00456239" w:rsidP="009072A3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536964ED" w14:textId="646E8A2C" w:rsidR="00DA0D45" w:rsidRDefault="005923A2" w:rsidP="009072A3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5923A2">
        <w:rPr>
          <w:rFonts w:ascii="Times New Roman" w:hAnsi="Times New Roman" w:cs="Times New Roman"/>
          <w:b/>
          <w:bCs/>
        </w:rPr>
        <w:t>MoSCoW</w:t>
      </w:r>
      <w:proofErr w:type="spellEnd"/>
      <w:r w:rsidRPr="005923A2">
        <w:rPr>
          <w:rFonts w:ascii="Times New Roman" w:hAnsi="Times New Roman" w:cs="Times New Roman"/>
          <w:b/>
          <w:bCs/>
        </w:rPr>
        <w:t xml:space="preserve"> Analizi</w:t>
      </w:r>
      <w:r w:rsidR="00456239">
        <w:rPr>
          <w:rFonts w:ascii="Times New Roman" w:hAnsi="Times New Roman" w:cs="Times New Roman"/>
          <w:b/>
          <w:bCs/>
        </w:rPr>
        <w:t xml:space="preserve"> </w:t>
      </w:r>
    </w:p>
    <w:p w14:paraId="5F0E339E" w14:textId="6C0D1975" w:rsidR="00A064F9" w:rsidRDefault="00596219" w:rsidP="009072A3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596219">
        <w:rPr>
          <w:rFonts w:ascii="Times New Roman" w:hAnsi="Times New Roman" w:cs="Times New Roman"/>
          <w:b/>
          <w:bCs/>
        </w:rPr>
        <w:t>Must</w:t>
      </w:r>
      <w:proofErr w:type="spellEnd"/>
      <w:r w:rsidR="002C276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96219">
        <w:rPr>
          <w:rFonts w:ascii="Times New Roman" w:hAnsi="Times New Roman" w:cs="Times New Roman"/>
          <w:b/>
          <w:bCs/>
        </w:rPr>
        <w:t>Have</w:t>
      </w:r>
      <w:proofErr w:type="spellEnd"/>
      <w:r w:rsidRPr="00596219">
        <w:rPr>
          <w:rFonts w:ascii="Times New Roman" w:hAnsi="Times New Roman" w:cs="Times New Roman"/>
          <w:b/>
          <w:bCs/>
        </w:rPr>
        <w:t xml:space="preserve"> </w:t>
      </w:r>
      <w:r w:rsidR="00E25D7F">
        <w:rPr>
          <w:rFonts w:ascii="Times New Roman" w:hAnsi="Times New Roman" w:cs="Times New Roman"/>
          <w:b/>
          <w:bCs/>
        </w:rPr>
        <w:t>(</w:t>
      </w:r>
      <w:r w:rsidR="00E25D7F" w:rsidRPr="00E25D7F">
        <w:rPr>
          <w:rFonts w:ascii="Times New Roman" w:hAnsi="Times New Roman" w:cs="Times New Roman"/>
          <w:b/>
          <w:bCs/>
        </w:rPr>
        <w:t xml:space="preserve">Sahip Olunması Gereken </w:t>
      </w:r>
      <w:r w:rsidR="00E25D7F">
        <w:rPr>
          <w:rFonts w:ascii="Times New Roman" w:hAnsi="Times New Roman" w:cs="Times New Roman"/>
          <w:b/>
          <w:bCs/>
        </w:rPr>
        <w:t>)</w:t>
      </w:r>
    </w:p>
    <w:p w14:paraId="24E4BA15" w14:textId="0348B194" w:rsidR="00596219" w:rsidRDefault="00C63313" w:rsidP="009072A3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Kurumasl</w:t>
      </w:r>
      <w:proofErr w:type="spellEnd"/>
      <w:r>
        <w:rPr>
          <w:rFonts w:ascii="Times New Roman" w:hAnsi="Times New Roman" w:cs="Times New Roman"/>
          <w:b/>
          <w:bCs/>
        </w:rPr>
        <w:t xml:space="preserve"> Girişi Bireysel Giriş (Kayıt Olmak )</w:t>
      </w:r>
    </w:p>
    <w:p w14:paraId="28370690" w14:textId="77777777" w:rsidR="00F1430E" w:rsidRDefault="00F565D8" w:rsidP="009072A3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İlan ver İlan Oluştur </w:t>
      </w:r>
    </w:p>
    <w:p w14:paraId="60FF679B" w14:textId="77777777" w:rsidR="005B3B10" w:rsidRDefault="00F568EC" w:rsidP="009072A3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Admin Paneli </w:t>
      </w:r>
      <w:r w:rsidR="005B3B10">
        <w:rPr>
          <w:rFonts w:ascii="Times New Roman" w:hAnsi="Times New Roman" w:cs="Times New Roman"/>
          <w:b/>
          <w:bCs/>
        </w:rPr>
        <w:t xml:space="preserve">İle Kullanıcıları En güvenli Şekilde Kontrolü </w:t>
      </w:r>
    </w:p>
    <w:p w14:paraId="5D339815" w14:textId="77777777" w:rsidR="000C2325" w:rsidRDefault="000C2325" w:rsidP="009072A3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Destek Robotu </w:t>
      </w:r>
    </w:p>
    <w:p w14:paraId="30D44D0A" w14:textId="77777777" w:rsidR="0007742F" w:rsidRDefault="00470FA1" w:rsidP="009072A3">
      <w:pPr>
        <w:spacing w:line="360" w:lineRule="auto"/>
        <w:rPr>
          <w:rFonts w:ascii="Times New Roman" w:hAnsi="Times New Roman" w:cs="Times New Roman"/>
          <w:b/>
          <w:bCs/>
        </w:rPr>
      </w:pPr>
      <w:r w:rsidRPr="00470FA1">
        <w:rPr>
          <w:rFonts w:ascii="Times New Roman" w:hAnsi="Times New Roman" w:cs="Times New Roman"/>
          <w:b/>
          <w:bCs/>
        </w:rPr>
        <w:t>Filtreleme</w:t>
      </w:r>
      <w:r>
        <w:rPr>
          <w:rFonts w:ascii="Times New Roman" w:hAnsi="Times New Roman" w:cs="Times New Roman"/>
          <w:b/>
          <w:bCs/>
        </w:rPr>
        <w:t xml:space="preserve"> Favoriler </w:t>
      </w:r>
      <w:r w:rsidR="0007742F">
        <w:rPr>
          <w:rFonts w:ascii="Times New Roman" w:hAnsi="Times New Roman" w:cs="Times New Roman"/>
          <w:b/>
          <w:bCs/>
        </w:rPr>
        <w:t xml:space="preserve">Araba Karşılaştırmada </w:t>
      </w:r>
    </w:p>
    <w:p w14:paraId="56155E66" w14:textId="77777777" w:rsidR="00A75B47" w:rsidRDefault="00A75B47" w:rsidP="009072A3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0A7C4068" w14:textId="0F0BE323" w:rsidR="00374BBC" w:rsidRDefault="00374BBC" w:rsidP="009072A3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374BBC">
        <w:rPr>
          <w:rFonts w:ascii="Times New Roman" w:hAnsi="Times New Roman" w:cs="Times New Roman"/>
          <w:b/>
          <w:bCs/>
        </w:rPr>
        <w:t>Should</w:t>
      </w:r>
      <w:proofErr w:type="spellEnd"/>
      <w:r w:rsidRPr="00374BB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74BBC">
        <w:rPr>
          <w:rFonts w:ascii="Times New Roman" w:hAnsi="Times New Roman" w:cs="Times New Roman"/>
          <w:b/>
          <w:bCs/>
        </w:rPr>
        <w:t>Have</w:t>
      </w:r>
      <w:proofErr w:type="spellEnd"/>
      <w:r>
        <w:rPr>
          <w:rFonts w:ascii="Times New Roman" w:hAnsi="Times New Roman" w:cs="Times New Roman"/>
          <w:b/>
          <w:bCs/>
        </w:rPr>
        <w:t>(</w:t>
      </w:r>
      <w:r w:rsidR="008615B6" w:rsidRPr="008615B6">
        <w:rPr>
          <w:rFonts w:ascii="Times New Roman" w:hAnsi="Times New Roman" w:cs="Times New Roman"/>
          <w:b/>
          <w:bCs/>
        </w:rPr>
        <w:t>Olmalıydı</w:t>
      </w:r>
      <w:r>
        <w:rPr>
          <w:rFonts w:ascii="Times New Roman" w:hAnsi="Times New Roman" w:cs="Times New Roman"/>
          <w:b/>
          <w:bCs/>
        </w:rPr>
        <w:t>)</w:t>
      </w:r>
    </w:p>
    <w:p w14:paraId="70C5A873" w14:textId="77777777" w:rsidR="003A7EB4" w:rsidRDefault="003A7EB4" w:rsidP="009072A3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Yapay zeka Desteği </w:t>
      </w:r>
    </w:p>
    <w:p w14:paraId="464CB9DA" w14:textId="77777777" w:rsidR="003F4925" w:rsidRDefault="003F4925" w:rsidP="009072A3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Görüntülü Arama Desteği </w:t>
      </w:r>
    </w:p>
    <w:p w14:paraId="1C215C60" w14:textId="77777777" w:rsidR="003F4925" w:rsidRDefault="003F4925" w:rsidP="009072A3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365 derece Resim Yükleme Özeliği </w:t>
      </w:r>
    </w:p>
    <w:p w14:paraId="29F2B158" w14:textId="77777777" w:rsidR="00B17080" w:rsidRPr="00D37B4E" w:rsidRDefault="00B17080" w:rsidP="00B17080">
      <w:pPr>
        <w:rPr>
          <w:rFonts w:ascii="Times New Roman" w:hAnsi="Times New Roman" w:cs="Times New Roman"/>
          <w:b/>
          <w:bCs/>
        </w:rPr>
      </w:pPr>
    </w:p>
    <w:p w14:paraId="3864256D" w14:textId="77777777" w:rsidR="00B17080" w:rsidRDefault="00B17080" w:rsidP="00B17080">
      <w:pPr>
        <w:rPr>
          <w:rFonts w:ascii="Times New Roman" w:hAnsi="Times New Roman" w:cs="Times New Roman"/>
          <w:b/>
          <w:bCs/>
        </w:rPr>
      </w:pPr>
    </w:p>
    <w:p w14:paraId="61B0C78F" w14:textId="47CDCD72" w:rsidR="000430F6" w:rsidRDefault="00B17080" w:rsidP="00B17080">
      <w:pPr>
        <w:rPr>
          <w:rFonts w:ascii="Times New Roman" w:hAnsi="Times New Roman" w:cs="Times New Roman"/>
          <w:b/>
          <w:bCs/>
        </w:rPr>
      </w:pPr>
      <w:r w:rsidRPr="00D37B4E">
        <w:rPr>
          <w:rFonts w:ascii="Times New Roman" w:hAnsi="Times New Roman" w:cs="Times New Roman"/>
          <w:b/>
          <w:bCs/>
        </w:rPr>
        <w:lastRenderedPageBreak/>
        <w:t xml:space="preserve"> </w:t>
      </w:r>
      <w:proofErr w:type="spellStart"/>
      <w:r w:rsidRPr="00D37B4E">
        <w:rPr>
          <w:rFonts w:ascii="Times New Roman" w:hAnsi="Times New Roman" w:cs="Times New Roman"/>
          <w:b/>
          <w:bCs/>
        </w:rPr>
        <w:t>Could</w:t>
      </w:r>
      <w:proofErr w:type="spellEnd"/>
      <w:r w:rsidRPr="00D37B4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37B4E">
        <w:rPr>
          <w:rFonts w:ascii="Times New Roman" w:hAnsi="Times New Roman" w:cs="Times New Roman"/>
          <w:b/>
          <w:bCs/>
        </w:rPr>
        <w:t>Have</w:t>
      </w:r>
      <w:proofErr w:type="spellEnd"/>
      <w:r w:rsidRPr="00D37B4E">
        <w:rPr>
          <w:rFonts w:ascii="Times New Roman" w:hAnsi="Times New Roman" w:cs="Times New Roman"/>
          <w:b/>
          <w:bCs/>
        </w:rPr>
        <w:t xml:space="preserve"> </w:t>
      </w:r>
      <w:ins w:id="0" w:author="Microsoft Word" w:date="2025-05-17T23:58:00Z" w16du:dateUtc="2025-05-17T20:58:00Z">
        <w:r w:rsidR="000430F6">
          <w:rPr>
            <w:rFonts w:ascii="Times New Roman" w:hAnsi="Times New Roman" w:cs="Times New Roman"/>
            <w:b/>
            <w:bCs/>
          </w:rPr>
          <w:t>(</w:t>
        </w:r>
        <w:r w:rsidR="000430F6" w:rsidRPr="000430F6">
          <w:rPr>
            <w:rFonts w:ascii="Times New Roman" w:hAnsi="Times New Roman" w:cs="Times New Roman"/>
            <w:b/>
            <w:bCs/>
          </w:rPr>
          <w:t>Olabilirdi</w:t>
        </w:r>
        <w:r w:rsidR="000430F6">
          <w:rPr>
            <w:rFonts w:ascii="Times New Roman" w:hAnsi="Times New Roman" w:cs="Times New Roman"/>
            <w:b/>
            <w:bCs/>
          </w:rPr>
          <w:t>)</w:t>
        </w:r>
      </w:ins>
    </w:p>
    <w:p w14:paraId="2B8769F7" w14:textId="2D744A99" w:rsidR="004E4A7F" w:rsidRDefault="004E4A7F" w:rsidP="00B1708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Çoklu Dil Desteği </w:t>
      </w:r>
    </w:p>
    <w:p w14:paraId="03F02FF1" w14:textId="2BA35768" w:rsidR="004E4A7F" w:rsidRDefault="004E4A7F" w:rsidP="00B1708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Bölge </w:t>
      </w:r>
      <w:proofErr w:type="spellStart"/>
      <w:r>
        <w:rPr>
          <w:rFonts w:ascii="Times New Roman" w:hAnsi="Times New Roman" w:cs="Times New Roman"/>
          <w:b/>
          <w:bCs/>
        </w:rPr>
        <w:t>Seceneği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</w:p>
    <w:p w14:paraId="6DB88699" w14:textId="56B92E54" w:rsidR="004E4A7F" w:rsidRDefault="004E4A7F" w:rsidP="00B1708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Otomatik Fiyatlandırma Yapay zeka desteği ile</w:t>
      </w:r>
    </w:p>
    <w:p w14:paraId="3442D149" w14:textId="77777777" w:rsidR="004E4A7F" w:rsidRDefault="004E4A7F" w:rsidP="00B1708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Teklif verme Her Kullanıcı Aynı Araba için teklif vere bilmeli </w:t>
      </w:r>
    </w:p>
    <w:p w14:paraId="57A392C2" w14:textId="77777777" w:rsidR="004E4A7F" w:rsidRDefault="004E4A7F" w:rsidP="004E4A7F">
      <w:pPr>
        <w:rPr>
          <w:rFonts w:ascii="Times New Roman" w:hAnsi="Times New Roman" w:cs="Times New Roman"/>
          <w:b/>
          <w:bCs/>
        </w:rPr>
      </w:pPr>
    </w:p>
    <w:p w14:paraId="38C81EEC" w14:textId="502AA434" w:rsidR="004E4A7F" w:rsidRDefault="004E4A7F" w:rsidP="004E4A7F">
      <w:pPr>
        <w:rPr>
          <w:rFonts w:ascii="Times New Roman" w:hAnsi="Times New Roman" w:cs="Times New Roman"/>
          <w:b/>
          <w:bCs/>
        </w:rPr>
      </w:pPr>
      <w:proofErr w:type="spellStart"/>
      <w:r w:rsidRPr="00D37B4E">
        <w:rPr>
          <w:rFonts w:ascii="Times New Roman" w:hAnsi="Times New Roman" w:cs="Times New Roman"/>
          <w:b/>
          <w:bCs/>
        </w:rPr>
        <w:t>Won't</w:t>
      </w:r>
      <w:proofErr w:type="spellEnd"/>
      <w:r w:rsidRPr="00D37B4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37B4E">
        <w:rPr>
          <w:rFonts w:ascii="Times New Roman" w:hAnsi="Times New Roman" w:cs="Times New Roman"/>
          <w:b/>
          <w:bCs/>
        </w:rPr>
        <w:t>Have</w:t>
      </w:r>
      <w:proofErr w:type="spellEnd"/>
      <w:r w:rsidRPr="00D37B4E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(</w:t>
      </w:r>
      <w:r w:rsidR="00355F27" w:rsidRPr="00355F27">
        <w:rPr>
          <w:rFonts w:ascii="Times New Roman" w:hAnsi="Times New Roman" w:cs="Times New Roman"/>
          <w:b/>
          <w:bCs/>
        </w:rPr>
        <w:t>Olmayacak</w:t>
      </w:r>
      <w:r w:rsidR="00355F27">
        <w:rPr>
          <w:rFonts w:ascii="Times New Roman" w:hAnsi="Times New Roman" w:cs="Times New Roman"/>
          <w:b/>
          <w:bCs/>
        </w:rPr>
        <w:t>)</w:t>
      </w:r>
    </w:p>
    <w:p w14:paraId="38B2518C" w14:textId="77777777" w:rsidR="00355F27" w:rsidRDefault="00355F27" w:rsidP="00355F2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Daha Yeni Olduğu için </w:t>
      </w:r>
      <w:r w:rsidRPr="000B11C9">
        <w:rPr>
          <w:rFonts w:ascii="Times New Roman" w:hAnsi="Times New Roman" w:cs="Times New Roman"/>
          <w:b/>
          <w:bCs/>
        </w:rPr>
        <w:t>Araç sigorta ve kredi hizmetleri</w:t>
      </w:r>
    </w:p>
    <w:p w14:paraId="5BE4B4BA" w14:textId="1A11D202" w:rsidR="00355F27" w:rsidRDefault="00355F27" w:rsidP="00355F27">
      <w:pPr>
        <w:rPr>
          <w:rFonts w:ascii="Times New Roman" w:hAnsi="Times New Roman" w:cs="Times New Roman"/>
          <w:b/>
          <w:bCs/>
        </w:rPr>
      </w:pPr>
      <w:r w:rsidRPr="00355F27">
        <w:rPr>
          <w:rFonts w:ascii="Times New Roman" w:hAnsi="Times New Roman" w:cs="Times New Roman"/>
          <w:b/>
          <w:bCs/>
        </w:rPr>
        <w:t>Yapay zeka destekli fiyatlandırma</w:t>
      </w:r>
    </w:p>
    <w:p w14:paraId="1259BCFD" w14:textId="2985927A" w:rsidR="00355F27" w:rsidRPr="00355F27" w:rsidRDefault="00355F27" w:rsidP="00355F2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Site Üzerinden Görüntülü Görüşme Özeliği </w:t>
      </w:r>
    </w:p>
    <w:p w14:paraId="4176EC09" w14:textId="77777777" w:rsidR="00355F27" w:rsidRPr="00D37B4E" w:rsidRDefault="00355F27" w:rsidP="004E4A7F">
      <w:pPr>
        <w:rPr>
          <w:rFonts w:ascii="Times New Roman" w:hAnsi="Times New Roman" w:cs="Times New Roman"/>
          <w:b/>
          <w:bCs/>
        </w:rPr>
      </w:pPr>
    </w:p>
    <w:p w14:paraId="5D9A9CF7" w14:textId="6D280B35" w:rsidR="004E4A7F" w:rsidRDefault="004E4A7F" w:rsidP="00B1708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</w:p>
    <w:p w14:paraId="57321B5C" w14:textId="77777777" w:rsidR="004E4A7F" w:rsidRDefault="004E4A7F" w:rsidP="00B17080">
      <w:pPr>
        <w:rPr>
          <w:rFonts w:ascii="Times New Roman" w:hAnsi="Times New Roman" w:cs="Times New Roman"/>
          <w:b/>
          <w:bCs/>
        </w:rPr>
      </w:pPr>
    </w:p>
    <w:p w14:paraId="6762A396" w14:textId="77777777" w:rsidR="004E4A7F" w:rsidRPr="00D37B4E" w:rsidRDefault="004E4A7F" w:rsidP="00B17080">
      <w:pPr>
        <w:rPr>
          <w:rFonts w:ascii="Times New Roman" w:hAnsi="Times New Roman" w:cs="Times New Roman"/>
          <w:b/>
          <w:bCs/>
        </w:rPr>
      </w:pPr>
    </w:p>
    <w:p w14:paraId="2EC09B5D" w14:textId="77777777" w:rsidR="002B3BAE" w:rsidRDefault="002B3BAE" w:rsidP="009072A3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3DD6A893" w14:textId="77777777" w:rsidR="00487F35" w:rsidRDefault="00487F35" w:rsidP="009072A3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3C8AB083" w14:textId="68C9ADE7" w:rsidR="000A0DC6" w:rsidRDefault="00EA5C7D" w:rsidP="009072A3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/>
      </w:r>
    </w:p>
    <w:p w14:paraId="4B425731" w14:textId="77777777" w:rsidR="00EA5C7D" w:rsidRDefault="00EA5C7D" w:rsidP="009072A3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3F9D5E1C" w14:textId="77777777" w:rsidR="00456239" w:rsidRDefault="00456239" w:rsidP="009072A3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4B4125C0" w14:textId="77777777" w:rsidR="005923A2" w:rsidRDefault="005923A2" w:rsidP="009072A3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5565108F" w14:textId="77777777" w:rsidR="00A7188D" w:rsidRDefault="00A7188D" w:rsidP="009072A3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408B864F" w14:textId="11D5927C" w:rsidR="00CF50DD" w:rsidRDefault="00E54940" w:rsidP="009072A3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/>
      </w:r>
      <w:r w:rsidR="00B06002">
        <w:rPr>
          <w:rFonts w:ascii="Times New Roman" w:hAnsi="Times New Roman" w:cs="Times New Roman"/>
          <w:b/>
          <w:bCs/>
        </w:rPr>
        <w:br/>
      </w:r>
      <w:r w:rsidR="009804B2">
        <w:rPr>
          <w:rFonts w:ascii="Times New Roman" w:hAnsi="Times New Roman" w:cs="Times New Roman"/>
          <w:b/>
          <w:bCs/>
        </w:rPr>
        <w:br/>
      </w:r>
      <w:r w:rsidR="004D4EE0">
        <w:rPr>
          <w:rFonts w:ascii="Times New Roman" w:hAnsi="Times New Roman" w:cs="Times New Roman"/>
          <w:b/>
          <w:bCs/>
        </w:rPr>
        <w:br/>
      </w:r>
    </w:p>
    <w:p w14:paraId="4F01B558" w14:textId="4A8E87D5" w:rsidR="009072A3" w:rsidRPr="009072A3" w:rsidRDefault="003832A8" w:rsidP="009072A3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br/>
      </w:r>
    </w:p>
    <w:p w14:paraId="29E2B91C" w14:textId="77777777" w:rsidR="00C070C6" w:rsidRDefault="00C070C6" w:rsidP="001D1D82">
      <w:pPr>
        <w:spacing w:line="360" w:lineRule="auto"/>
        <w:rPr>
          <w:rFonts w:ascii="Times New Roman" w:hAnsi="Times New Roman" w:cs="Times New Roman"/>
        </w:rPr>
      </w:pPr>
    </w:p>
    <w:p w14:paraId="4AA348B6" w14:textId="13485E65" w:rsidR="00422A4D" w:rsidRPr="00795DB7" w:rsidRDefault="00941652" w:rsidP="001D1D8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="00C070C6">
        <w:rPr>
          <w:rFonts w:ascii="Times New Roman" w:hAnsi="Times New Roman" w:cs="Times New Roman"/>
        </w:rPr>
        <w:br/>
      </w:r>
      <w:r w:rsidR="007724AC">
        <w:rPr>
          <w:rFonts w:ascii="Times New Roman" w:hAnsi="Times New Roman" w:cs="Times New Roman"/>
        </w:rPr>
        <w:br/>
      </w:r>
      <w:r w:rsidR="00F116D8">
        <w:rPr>
          <w:rFonts w:ascii="Times New Roman" w:hAnsi="Times New Roman" w:cs="Times New Roman"/>
        </w:rPr>
        <w:br/>
      </w:r>
      <w:r w:rsidR="00F116D8">
        <w:rPr>
          <w:rFonts w:ascii="Times New Roman" w:hAnsi="Times New Roman" w:cs="Times New Roman"/>
        </w:rPr>
        <w:br/>
      </w:r>
      <w:r w:rsidR="00422A4D">
        <w:rPr>
          <w:rFonts w:ascii="Times New Roman" w:hAnsi="Times New Roman" w:cs="Times New Roman"/>
        </w:rPr>
        <w:br/>
      </w:r>
      <w:r w:rsidR="00CE075E">
        <w:rPr>
          <w:rFonts w:ascii="Times New Roman" w:hAnsi="Times New Roman" w:cs="Times New Roman"/>
        </w:rPr>
        <w:br/>
      </w:r>
    </w:p>
    <w:sectPr w:rsidR="00422A4D" w:rsidRPr="00795D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C23C0D"/>
    <w:multiLevelType w:val="hybridMultilevel"/>
    <w:tmpl w:val="955ED9E4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4581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E3A"/>
    <w:rsid w:val="000042B2"/>
    <w:rsid w:val="000430F6"/>
    <w:rsid w:val="0007742F"/>
    <w:rsid w:val="00086755"/>
    <w:rsid w:val="000A0DC6"/>
    <w:rsid w:val="000B59FC"/>
    <w:rsid w:val="000C2325"/>
    <w:rsid w:val="000F4939"/>
    <w:rsid w:val="00136192"/>
    <w:rsid w:val="001658AC"/>
    <w:rsid w:val="00195976"/>
    <w:rsid w:val="001972BC"/>
    <w:rsid w:val="001D1D82"/>
    <w:rsid w:val="00224862"/>
    <w:rsid w:val="002B3BAE"/>
    <w:rsid w:val="002C2766"/>
    <w:rsid w:val="002E6D1C"/>
    <w:rsid w:val="002F1ED8"/>
    <w:rsid w:val="002F74C9"/>
    <w:rsid w:val="00313120"/>
    <w:rsid w:val="00355F27"/>
    <w:rsid w:val="00374BBC"/>
    <w:rsid w:val="003832A8"/>
    <w:rsid w:val="003A7EB4"/>
    <w:rsid w:val="003F4925"/>
    <w:rsid w:val="00401D9F"/>
    <w:rsid w:val="00422A4D"/>
    <w:rsid w:val="00456239"/>
    <w:rsid w:val="00464DD2"/>
    <w:rsid w:val="00470FA1"/>
    <w:rsid w:val="00487F35"/>
    <w:rsid w:val="004D4EE0"/>
    <w:rsid w:val="004E4A7F"/>
    <w:rsid w:val="004F0642"/>
    <w:rsid w:val="005429F9"/>
    <w:rsid w:val="00544113"/>
    <w:rsid w:val="0056713D"/>
    <w:rsid w:val="005869C7"/>
    <w:rsid w:val="005923A2"/>
    <w:rsid w:val="00596219"/>
    <w:rsid w:val="005B3B10"/>
    <w:rsid w:val="00640C7F"/>
    <w:rsid w:val="006C7FA0"/>
    <w:rsid w:val="006E34DC"/>
    <w:rsid w:val="007409C0"/>
    <w:rsid w:val="007724AC"/>
    <w:rsid w:val="00795DB7"/>
    <w:rsid w:val="007B6DDD"/>
    <w:rsid w:val="00816257"/>
    <w:rsid w:val="008615B6"/>
    <w:rsid w:val="00893036"/>
    <w:rsid w:val="008A3896"/>
    <w:rsid w:val="00901A55"/>
    <w:rsid w:val="009072A3"/>
    <w:rsid w:val="00941652"/>
    <w:rsid w:val="009804B2"/>
    <w:rsid w:val="0099000D"/>
    <w:rsid w:val="009B3D94"/>
    <w:rsid w:val="009E2907"/>
    <w:rsid w:val="00A064F9"/>
    <w:rsid w:val="00A7141B"/>
    <w:rsid w:val="00A7188D"/>
    <w:rsid w:val="00A75B47"/>
    <w:rsid w:val="00A85465"/>
    <w:rsid w:val="00AB4AE2"/>
    <w:rsid w:val="00AF06C1"/>
    <w:rsid w:val="00AF5E3A"/>
    <w:rsid w:val="00B06002"/>
    <w:rsid w:val="00B17080"/>
    <w:rsid w:val="00B842D4"/>
    <w:rsid w:val="00C070C6"/>
    <w:rsid w:val="00C15509"/>
    <w:rsid w:val="00C63313"/>
    <w:rsid w:val="00C71E19"/>
    <w:rsid w:val="00C94AB4"/>
    <w:rsid w:val="00CE075E"/>
    <w:rsid w:val="00CF50DD"/>
    <w:rsid w:val="00D30AA2"/>
    <w:rsid w:val="00DA0D45"/>
    <w:rsid w:val="00DA325A"/>
    <w:rsid w:val="00DD33FA"/>
    <w:rsid w:val="00E25D7F"/>
    <w:rsid w:val="00E54940"/>
    <w:rsid w:val="00E91D45"/>
    <w:rsid w:val="00E9761E"/>
    <w:rsid w:val="00EA5C7D"/>
    <w:rsid w:val="00EE7D78"/>
    <w:rsid w:val="00F116D8"/>
    <w:rsid w:val="00F1430E"/>
    <w:rsid w:val="00F40511"/>
    <w:rsid w:val="00F565D8"/>
    <w:rsid w:val="00F568EC"/>
    <w:rsid w:val="00F71C74"/>
    <w:rsid w:val="00F76434"/>
    <w:rsid w:val="00FC2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06E35"/>
  <w15:chartTrackingRefBased/>
  <w15:docId w15:val="{D730CFEA-0943-41D3-87E0-C0CEEA1F6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F5E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F5E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F5E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F5E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F5E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F5E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F5E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F5E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F5E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F5E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F5E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F5E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F5E3A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F5E3A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F5E3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F5E3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F5E3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F5E3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F5E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F5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F5E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F5E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F5E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F5E3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F5E3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F5E3A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F5E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F5E3A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F5E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6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UĞURCAN DUMAN</dc:creator>
  <cp:keywords/>
  <dc:description/>
  <cp:lastModifiedBy>UĞURCAN DUMAN</cp:lastModifiedBy>
  <cp:revision>92</cp:revision>
  <dcterms:created xsi:type="dcterms:W3CDTF">2025-05-17T17:29:00Z</dcterms:created>
  <dcterms:modified xsi:type="dcterms:W3CDTF">2025-05-18T09:33:00Z</dcterms:modified>
</cp:coreProperties>
</file>